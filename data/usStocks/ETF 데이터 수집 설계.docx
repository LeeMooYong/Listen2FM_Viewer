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05FE4" w14:textId="77777777" w:rsidR="00141FF0" w:rsidRDefault="00141FF0"/>
    <w:p w14:paraId="3271E7CE" w14:textId="77777777" w:rsidR="00E277FF" w:rsidRDefault="00E277FF"/>
    <w:p w14:paraId="21229DBF" w14:textId="77777777" w:rsidR="00E277FF" w:rsidRPr="00E277FF" w:rsidRDefault="00E277FF" w:rsidP="00E277FF">
      <w:pPr>
        <w:rPr>
          <w:b/>
          <w:bCs/>
        </w:rPr>
      </w:pPr>
      <w:r w:rsidRPr="00E277FF">
        <w:rPr>
          <w:b/>
          <w:bCs/>
        </w:rPr>
        <w:t>지금까지 확정된 운영 원칙</w:t>
      </w:r>
    </w:p>
    <w:p w14:paraId="480A65AE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소스</w:t>
      </w:r>
      <w:r w:rsidRPr="00E277FF">
        <w:t>: Yahoo Finance</w:t>
      </w:r>
    </w:p>
    <w:p w14:paraId="51EB8E04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대상</w:t>
      </w:r>
      <w:r w:rsidRPr="00E277FF">
        <w:t>: ETF (지수/S&amp;P500·Nasdaq100·Semiconductor부터 시작)</w:t>
      </w:r>
    </w:p>
    <w:p w14:paraId="54B40612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주기</w:t>
      </w:r>
      <w:r w:rsidRPr="00E277FF">
        <w:t>: monthly, weekly, daily, 30m</w:t>
      </w:r>
    </w:p>
    <w:p w14:paraId="1959B97B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저장 경로/규칙</w:t>
      </w:r>
      <w:r w:rsidRPr="00E277FF">
        <w:t>: Listen2FM_Viewer/data/</w:t>
      </w:r>
      <w:proofErr w:type="spellStart"/>
      <w:r w:rsidRPr="00E277FF">
        <w:t>usStocks</w:t>
      </w:r>
      <w:proofErr w:type="spellEnd"/>
      <w:r w:rsidRPr="00E277FF">
        <w:t>/ETF/{TICKER}_{frequency</w:t>
      </w:r>
      <w:proofErr w:type="gramStart"/>
      <w:r w:rsidRPr="00E277FF">
        <w:t>}.</w:t>
      </w:r>
      <w:proofErr w:type="spellStart"/>
      <w:r w:rsidRPr="00E277FF">
        <w:t>json</w:t>
      </w:r>
      <w:proofErr w:type="spellEnd"/>
      <w:proofErr w:type="gramEnd"/>
    </w:p>
    <w:p w14:paraId="222D6E77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파일 포맷</w:t>
      </w:r>
      <w:r w:rsidRPr="00E277FF">
        <w:t xml:space="preserve">: OHLCV 배열(JSON) — </w:t>
      </w:r>
      <w:proofErr w:type="gramStart"/>
      <w:r w:rsidRPr="00E277FF">
        <w:t>[{ time</w:t>
      </w:r>
      <w:proofErr w:type="gramEnd"/>
      <w:r w:rsidRPr="00E277FF">
        <w:t xml:space="preserve">, open, high, low, close, </w:t>
      </w:r>
      <w:proofErr w:type="gramStart"/>
      <w:r w:rsidRPr="00E277FF">
        <w:t>volume }</w:t>
      </w:r>
      <w:proofErr w:type="gramEnd"/>
      <w:r w:rsidRPr="00E277FF">
        <w:t>, ...]</w:t>
      </w:r>
    </w:p>
    <w:p w14:paraId="43F38959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리스트 관리</w:t>
      </w:r>
      <w:r w:rsidRPr="00E277FF">
        <w:t xml:space="preserve">: </w:t>
      </w:r>
      <w:proofErr w:type="spellStart"/>
      <w:r w:rsidRPr="00E277FF">
        <w:t>etf_</w:t>
      </w:r>
      <w:proofErr w:type="gramStart"/>
      <w:r w:rsidRPr="00E277FF">
        <w:t>list.json</w:t>
      </w:r>
      <w:proofErr w:type="spellEnd"/>
      <w:proofErr w:type="gramEnd"/>
      <w:r w:rsidRPr="00E277FF">
        <w:t xml:space="preserve">에서 </w:t>
      </w:r>
      <w:proofErr w:type="spellStart"/>
      <w:r w:rsidRPr="00E277FF">
        <w:t>티커</w:t>
      </w:r>
      <w:proofErr w:type="spellEnd"/>
      <w:r w:rsidRPr="00E277FF">
        <w:t>/분류/레버리지/</w:t>
      </w:r>
      <w:proofErr w:type="spellStart"/>
      <w:r w:rsidRPr="00E277FF">
        <w:t>인버스</w:t>
      </w:r>
      <w:proofErr w:type="spellEnd"/>
      <w:r w:rsidRPr="00E277FF">
        <w:t xml:space="preserve"> 관리</w:t>
      </w:r>
    </w:p>
    <w:p w14:paraId="70E8E50F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실행</w:t>
      </w:r>
      <w:r w:rsidRPr="00E277FF">
        <w:t>: 당분간 수동, 이후 자동 스케줄 전환</w:t>
      </w:r>
    </w:p>
    <w:p w14:paraId="31A86676" w14:textId="77777777" w:rsidR="00E277FF" w:rsidRPr="00E277FF" w:rsidRDefault="00E277FF" w:rsidP="00E277FF">
      <w:pPr>
        <w:numPr>
          <w:ilvl w:val="0"/>
          <w:numId w:val="1"/>
        </w:numPr>
      </w:pPr>
      <w:r w:rsidRPr="00E277FF">
        <w:rPr>
          <w:b/>
          <w:bCs/>
        </w:rPr>
        <w:t>30분봉</w:t>
      </w:r>
      <w:r w:rsidRPr="00E277FF">
        <w:t xml:space="preserve">: 야후가 제공하는 </w:t>
      </w:r>
      <w:r w:rsidRPr="00E277FF">
        <w:rPr>
          <w:b/>
          <w:bCs/>
        </w:rPr>
        <w:t>현재 가용 구간만</w:t>
      </w:r>
      <w:r w:rsidRPr="00E277FF">
        <w:t xml:space="preserve"> 전량 수집(무제한 보존 X)</w:t>
      </w:r>
    </w:p>
    <w:p w14:paraId="081E69DB" w14:textId="77777777" w:rsidR="00E277FF" w:rsidRPr="00E277FF" w:rsidRDefault="00E277FF" w:rsidP="00E277FF">
      <w:pPr>
        <w:rPr>
          <w:b/>
          <w:bCs/>
        </w:rPr>
      </w:pPr>
      <w:r w:rsidRPr="00E277FF">
        <w:rPr>
          <w:b/>
          <w:bCs/>
        </w:rPr>
        <w:t>스크립트 제작 직전, “딱 이것만” 더 확정해요</w:t>
      </w:r>
    </w:p>
    <w:p w14:paraId="11CFA850" w14:textId="77777777" w:rsidR="00E277FF" w:rsidRPr="00E277FF" w:rsidRDefault="00E277FF" w:rsidP="00E277FF">
      <w:pPr>
        <w:numPr>
          <w:ilvl w:val="0"/>
          <w:numId w:val="2"/>
        </w:numPr>
      </w:pPr>
      <w:r w:rsidRPr="00E277FF">
        <w:rPr>
          <w:b/>
          <w:bCs/>
        </w:rPr>
        <w:t>조정(Adjusted) 여부</w:t>
      </w:r>
    </w:p>
    <w:p w14:paraId="6678CFEA" w14:textId="77777777" w:rsidR="00E277FF" w:rsidRPr="00E277FF" w:rsidRDefault="00E277FF" w:rsidP="00E277FF">
      <w:pPr>
        <w:numPr>
          <w:ilvl w:val="0"/>
          <w:numId w:val="3"/>
        </w:numPr>
      </w:pPr>
      <w:r w:rsidRPr="00E277FF">
        <w:t xml:space="preserve">일/주/월봉: </w:t>
      </w:r>
      <w:r w:rsidRPr="00E277FF">
        <w:rPr>
          <w:b/>
          <w:bCs/>
        </w:rPr>
        <w:t>조정 OHLC</w:t>
      </w:r>
      <w:r w:rsidRPr="00E277FF">
        <w:t>(split/배당 반영) 사용 권장</w:t>
      </w:r>
    </w:p>
    <w:p w14:paraId="43CD2F74" w14:textId="77777777" w:rsidR="00E277FF" w:rsidRPr="00E277FF" w:rsidRDefault="00E277FF" w:rsidP="00E277FF">
      <w:pPr>
        <w:numPr>
          <w:ilvl w:val="1"/>
          <w:numId w:val="3"/>
        </w:numPr>
      </w:pPr>
      <w:r w:rsidRPr="00E277FF">
        <w:t xml:space="preserve">레버리지 ETF는 (정/역)분할이 잦아 </w:t>
      </w:r>
      <w:proofErr w:type="spellStart"/>
      <w:r w:rsidRPr="00E277FF">
        <w:rPr>
          <w:b/>
          <w:bCs/>
        </w:rPr>
        <w:t>비조정</w:t>
      </w:r>
      <w:proofErr w:type="spellEnd"/>
      <w:r w:rsidRPr="00E277FF">
        <w:rPr>
          <w:b/>
          <w:bCs/>
        </w:rPr>
        <w:t xml:space="preserve"> </w:t>
      </w:r>
      <w:proofErr w:type="spellStart"/>
      <w:r w:rsidRPr="00E277FF">
        <w:rPr>
          <w:b/>
          <w:bCs/>
        </w:rPr>
        <w:t>일봉은</w:t>
      </w:r>
      <w:proofErr w:type="spellEnd"/>
      <w:r w:rsidRPr="00E277FF">
        <w:rPr>
          <w:b/>
          <w:bCs/>
        </w:rPr>
        <w:t xml:space="preserve"> 단절/점프</w:t>
      </w:r>
      <w:r w:rsidRPr="00E277FF">
        <w:t>가 생기기 쉬움</w:t>
      </w:r>
    </w:p>
    <w:p w14:paraId="31A2611D" w14:textId="77777777" w:rsidR="00E277FF" w:rsidRPr="00E277FF" w:rsidRDefault="00E277FF" w:rsidP="00E277FF">
      <w:pPr>
        <w:numPr>
          <w:ilvl w:val="1"/>
          <w:numId w:val="3"/>
        </w:numPr>
      </w:pPr>
      <w:r w:rsidRPr="00E277FF">
        <w:t>이동평균/</w:t>
      </w:r>
      <w:proofErr w:type="spellStart"/>
      <w:r w:rsidRPr="00E277FF">
        <w:t>이격도</w:t>
      </w:r>
      <w:proofErr w:type="spellEnd"/>
      <w:r w:rsidRPr="00E277FF">
        <w:t xml:space="preserve"> 등 지표에 안정적</w:t>
      </w:r>
    </w:p>
    <w:p w14:paraId="3D74658F" w14:textId="77777777" w:rsidR="00E277FF" w:rsidRPr="00E277FF" w:rsidRDefault="00E277FF" w:rsidP="00E277FF">
      <w:pPr>
        <w:numPr>
          <w:ilvl w:val="0"/>
          <w:numId w:val="3"/>
        </w:numPr>
      </w:pPr>
      <w:r w:rsidRPr="00E277FF">
        <w:t>30분봉: **원시(</w:t>
      </w:r>
      <w:proofErr w:type="spellStart"/>
      <w:r w:rsidRPr="00E277FF">
        <w:t>비조정</w:t>
      </w:r>
      <w:proofErr w:type="spellEnd"/>
      <w:r w:rsidRPr="00E277FF">
        <w:t>)**로 수집(</w:t>
      </w:r>
      <w:proofErr w:type="spellStart"/>
      <w:r w:rsidRPr="00E277FF">
        <w:t>인트라데이에는</w:t>
      </w:r>
      <w:proofErr w:type="spellEnd"/>
      <w:r w:rsidRPr="00E277FF">
        <w:t xml:space="preserve"> 실질 차이 없음)</w:t>
      </w:r>
    </w:p>
    <w:p w14:paraId="3568F87D" w14:textId="77777777" w:rsidR="00E277FF" w:rsidRPr="00E277FF" w:rsidRDefault="00E277FF" w:rsidP="00E277FF">
      <w:pPr>
        <w:numPr>
          <w:ilvl w:val="0"/>
          <w:numId w:val="4"/>
        </w:numPr>
      </w:pPr>
      <w:r w:rsidRPr="00E277FF">
        <w:rPr>
          <w:b/>
          <w:bCs/>
        </w:rPr>
        <w:t>타임스탬프 &amp; 정렬</w:t>
      </w:r>
    </w:p>
    <w:p w14:paraId="1711AF93" w14:textId="77777777" w:rsidR="00E277FF" w:rsidRPr="00E277FF" w:rsidRDefault="00E277FF" w:rsidP="00E277FF">
      <w:pPr>
        <w:numPr>
          <w:ilvl w:val="0"/>
          <w:numId w:val="5"/>
        </w:numPr>
      </w:pPr>
      <w:r w:rsidRPr="00E277FF">
        <w:t xml:space="preserve">time = </w:t>
      </w:r>
      <w:r w:rsidRPr="00E277FF">
        <w:rPr>
          <w:b/>
          <w:bCs/>
        </w:rPr>
        <w:t>UTC epoch(초)</w:t>
      </w:r>
      <w:r w:rsidRPr="00E277FF">
        <w:t xml:space="preserve"> 로 통일 (오름차순 정렬)</w:t>
      </w:r>
    </w:p>
    <w:p w14:paraId="1C895DEA" w14:textId="77777777" w:rsidR="00E277FF" w:rsidRPr="00E277FF" w:rsidRDefault="00E277FF" w:rsidP="00E277FF">
      <w:pPr>
        <w:numPr>
          <w:ilvl w:val="0"/>
          <w:numId w:val="5"/>
        </w:numPr>
      </w:pPr>
      <w:r w:rsidRPr="00E277FF">
        <w:t>중복 타임 제거(merge 시 동일 time은 덮어쓰기)</w:t>
      </w:r>
    </w:p>
    <w:p w14:paraId="5CE4A6BC" w14:textId="77777777" w:rsidR="00E277FF" w:rsidRPr="00E277FF" w:rsidRDefault="00E277FF" w:rsidP="00E277FF">
      <w:pPr>
        <w:numPr>
          <w:ilvl w:val="0"/>
          <w:numId w:val="6"/>
        </w:numPr>
      </w:pPr>
      <w:r w:rsidRPr="00E277FF">
        <w:rPr>
          <w:b/>
          <w:bCs/>
        </w:rPr>
        <w:t>주/월 집계 방식</w:t>
      </w:r>
    </w:p>
    <w:p w14:paraId="4ADD5423" w14:textId="77777777" w:rsidR="00E277FF" w:rsidRPr="00E277FF" w:rsidRDefault="00E277FF" w:rsidP="00E277FF">
      <w:pPr>
        <w:numPr>
          <w:ilvl w:val="0"/>
          <w:numId w:val="7"/>
        </w:numPr>
      </w:pPr>
      <w:r w:rsidRPr="00E277FF">
        <w:t xml:space="preserve">가능하면 </w:t>
      </w:r>
      <w:r w:rsidRPr="00E277FF">
        <w:rPr>
          <w:b/>
          <w:bCs/>
        </w:rPr>
        <w:t>야후의 weekly/monthly</w:t>
      </w:r>
      <w:r w:rsidRPr="00E277FF">
        <w:t>를 그대로 사용</w:t>
      </w:r>
      <w:r w:rsidRPr="00E277FF">
        <w:br/>
        <w:t>(초기엔 간단·</w:t>
      </w:r>
      <w:proofErr w:type="gramStart"/>
      <w:r w:rsidRPr="00E277FF">
        <w:t>안전 /</w:t>
      </w:r>
      <w:proofErr w:type="gramEnd"/>
      <w:r w:rsidRPr="00E277FF">
        <w:t xml:space="preserve"> 추후 필요 시 daily→</w:t>
      </w:r>
      <w:proofErr w:type="spellStart"/>
      <w:r w:rsidRPr="00E277FF">
        <w:t>재샘플</w:t>
      </w:r>
      <w:proofErr w:type="spellEnd"/>
      <w:r w:rsidRPr="00E277FF">
        <w:t xml:space="preserve"> 전환 가능)</w:t>
      </w:r>
    </w:p>
    <w:p w14:paraId="27F19463" w14:textId="77777777" w:rsidR="00E277FF" w:rsidRPr="00E277FF" w:rsidRDefault="00E277FF" w:rsidP="00E277FF">
      <w:pPr>
        <w:numPr>
          <w:ilvl w:val="0"/>
          <w:numId w:val="7"/>
        </w:numPr>
      </w:pPr>
      <w:r w:rsidRPr="00E277FF">
        <w:t>파일명과 내용 주기 일치(예: *_</w:t>
      </w:r>
      <w:proofErr w:type="spellStart"/>
      <w:proofErr w:type="gramStart"/>
      <w:r w:rsidRPr="00E277FF">
        <w:t>monthly.json</w:t>
      </w:r>
      <w:proofErr w:type="spellEnd"/>
      <w:proofErr w:type="gramEnd"/>
      <w:r w:rsidRPr="00E277FF">
        <w:t>이 정말 월봉)</w:t>
      </w:r>
    </w:p>
    <w:p w14:paraId="79D6735A" w14:textId="77777777" w:rsidR="00E277FF" w:rsidRPr="00E277FF" w:rsidRDefault="00E277FF" w:rsidP="00E277FF">
      <w:pPr>
        <w:numPr>
          <w:ilvl w:val="0"/>
          <w:numId w:val="8"/>
        </w:numPr>
      </w:pPr>
      <w:r w:rsidRPr="00E277FF">
        <w:rPr>
          <w:b/>
          <w:bCs/>
        </w:rPr>
        <w:t>요청/안정성</w:t>
      </w:r>
    </w:p>
    <w:p w14:paraId="33143849" w14:textId="77777777" w:rsidR="00E277FF" w:rsidRPr="00E277FF" w:rsidRDefault="00E277FF" w:rsidP="00E277FF">
      <w:pPr>
        <w:numPr>
          <w:ilvl w:val="0"/>
          <w:numId w:val="9"/>
        </w:numPr>
      </w:pPr>
      <w:r w:rsidRPr="00E277FF">
        <w:lastRenderedPageBreak/>
        <w:t xml:space="preserve">호출 묶음 단위(batch)로 순차 처리 + </w:t>
      </w:r>
      <w:r w:rsidRPr="00E277FF">
        <w:rPr>
          <w:b/>
          <w:bCs/>
        </w:rPr>
        <w:t>짧은 대기</w:t>
      </w:r>
      <w:r w:rsidRPr="00E277FF">
        <w:t>(rate-limit 회피)</w:t>
      </w:r>
    </w:p>
    <w:p w14:paraId="29C01446" w14:textId="77777777" w:rsidR="00E277FF" w:rsidRPr="00E277FF" w:rsidRDefault="00E277FF" w:rsidP="00E277FF">
      <w:pPr>
        <w:numPr>
          <w:ilvl w:val="0"/>
          <w:numId w:val="9"/>
        </w:numPr>
      </w:pPr>
      <w:r w:rsidRPr="00E277FF">
        <w:t xml:space="preserve">실패 시 </w:t>
      </w:r>
      <w:r w:rsidRPr="00E277FF">
        <w:rPr>
          <w:b/>
          <w:bCs/>
        </w:rPr>
        <w:t>2~3회 재시도</w:t>
      </w:r>
      <w:r w:rsidRPr="00E277FF">
        <w:t xml:space="preserve"> 후 </w:t>
      </w:r>
      <w:proofErr w:type="spellStart"/>
      <w:r w:rsidRPr="00E277FF">
        <w:t>스킵</w:t>
      </w:r>
      <w:proofErr w:type="spellEnd"/>
      <w:r w:rsidRPr="00E277FF">
        <w:t>, 오류 로깅</w:t>
      </w:r>
    </w:p>
    <w:p w14:paraId="48D68D68" w14:textId="77777777" w:rsidR="00E277FF" w:rsidRPr="00E277FF" w:rsidRDefault="00E277FF" w:rsidP="00E277FF">
      <w:pPr>
        <w:numPr>
          <w:ilvl w:val="0"/>
          <w:numId w:val="10"/>
        </w:numPr>
      </w:pPr>
      <w:r w:rsidRPr="00E277FF">
        <w:rPr>
          <w:b/>
          <w:bCs/>
        </w:rPr>
        <w:t>로그·</w:t>
      </w:r>
      <w:proofErr w:type="spellStart"/>
      <w:r w:rsidRPr="00E277FF">
        <w:rPr>
          <w:b/>
          <w:bCs/>
        </w:rPr>
        <w:t>마니페스트</w:t>
      </w:r>
      <w:proofErr w:type="spellEnd"/>
      <w:r w:rsidRPr="00E277FF">
        <w:rPr>
          <w:b/>
          <w:bCs/>
        </w:rPr>
        <w:t>(선택 사항, 데이터 파일은 순수 배열 유지)</w:t>
      </w:r>
    </w:p>
    <w:p w14:paraId="69FBAFA9" w14:textId="77777777" w:rsidR="00E277FF" w:rsidRPr="00E277FF" w:rsidRDefault="00E277FF" w:rsidP="00E277FF">
      <w:pPr>
        <w:numPr>
          <w:ilvl w:val="0"/>
          <w:numId w:val="11"/>
        </w:numPr>
      </w:pPr>
      <w:r w:rsidRPr="00E277FF">
        <w:t>Listen2FM_Viewer/data/</w:t>
      </w:r>
      <w:proofErr w:type="spellStart"/>
      <w:r w:rsidRPr="00E277FF">
        <w:t>usStocks</w:t>
      </w:r>
      <w:proofErr w:type="spellEnd"/>
      <w:r w:rsidRPr="00E277FF">
        <w:t>/ETF/_</w:t>
      </w:r>
      <w:proofErr w:type="spellStart"/>
      <w:r w:rsidRPr="00E277FF">
        <w:t>manifest.json</w:t>
      </w:r>
      <w:proofErr w:type="spellEnd"/>
      <w:r w:rsidRPr="00E277FF">
        <w:t>에 최근 업데이트 시간을 기록해두면 상태 파악이 쉽습니다.</w:t>
      </w:r>
      <w:r w:rsidRPr="00E277FF">
        <w:br/>
        <w:t>(데이터 파일에는 meta를 넣지 않기로 했으니, 별도 관리 파일로 분리)</w:t>
      </w:r>
    </w:p>
    <w:p w14:paraId="00F9308E" w14:textId="77777777" w:rsidR="00E277FF" w:rsidRPr="00E277FF" w:rsidRDefault="00E277FF"/>
    <w:p w14:paraId="0A871B9B" w14:textId="77777777" w:rsidR="00E277FF" w:rsidRDefault="00E277FF"/>
    <w:p w14:paraId="751B74AC" w14:textId="77777777" w:rsidR="00E277FF" w:rsidRDefault="00E277FF"/>
    <w:p w14:paraId="78F6602B" w14:textId="77777777" w:rsidR="00E277FF" w:rsidRDefault="00E277FF"/>
    <w:p w14:paraId="5308F553" w14:textId="77777777" w:rsidR="00E277FF" w:rsidRDefault="00E277FF"/>
    <w:p w14:paraId="41FB5F49" w14:textId="77777777" w:rsidR="002C5ED0" w:rsidRPr="002C5ED0" w:rsidRDefault="002C5ED0" w:rsidP="002C5ED0">
      <w:pPr>
        <w:rPr>
          <w:b/>
          <w:bCs/>
        </w:rPr>
      </w:pPr>
      <w:r w:rsidRPr="002C5ED0">
        <w:rPr>
          <w:rFonts w:ascii="Segoe UI Emoji" w:hAnsi="Segoe UI Emoji" w:cs="Segoe UI Emoji"/>
          <w:b/>
          <w:bCs/>
        </w:rPr>
        <w:t>✅</w:t>
      </w:r>
      <w:r w:rsidRPr="002C5ED0">
        <w:rPr>
          <w:b/>
          <w:bCs/>
        </w:rPr>
        <w:t xml:space="preserve"> 확정 규칙(최종)</w:t>
      </w:r>
    </w:p>
    <w:p w14:paraId="63835C44" w14:textId="77777777" w:rsidR="002C5ED0" w:rsidRPr="002C5ED0" w:rsidRDefault="002C5ED0" w:rsidP="002C5ED0">
      <w:pPr>
        <w:rPr>
          <w:b/>
          <w:bCs/>
        </w:rPr>
      </w:pPr>
      <w:r w:rsidRPr="002C5ED0">
        <w:rPr>
          <w:b/>
          <w:bCs/>
        </w:rPr>
        <w:t>0) 공통</w:t>
      </w:r>
    </w:p>
    <w:p w14:paraId="41779A5C" w14:textId="77777777" w:rsidR="002C5ED0" w:rsidRPr="002C5ED0" w:rsidRDefault="002C5ED0" w:rsidP="002C5ED0">
      <w:pPr>
        <w:numPr>
          <w:ilvl w:val="0"/>
          <w:numId w:val="12"/>
        </w:numPr>
      </w:pPr>
      <w:r w:rsidRPr="002C5ED0">
        <w:t>저장 위치: Listen2FM_Viewer/data/</w:t>
      </w:r>
      <w:proofErr w:type="spellStart"/>
      <w:r w:rsidRPr="002C5ED0">
        <w:t>usStocks</w:t>
      </w:r>
      <w:proofErr w:type="spellEnd"/>
      <w:r w:rsidRPr="002C5ED0">
        <w:t>/ETF/{TICKER}_{frequency</w:t>
      </w:r>
      <w:proofErr w:type="gramStart"/>
      <w:r w:rsidRPr="002C5ED0">
        <w:t>}.</w:t>
      </w:r>
      <w:proofErr w:type="spellStart"/>
      <w:r w:rsidRPr="002C5ED0">
        <w:t>json</w:t>
      </w:r>
      <w:proofErr w:type="spellEnd"/>
      <w:proofErr w:type="gramEnd"/>
    </w:p>
    <w:p w14:paraId="2469865A" w14:textId="77777777" w:rsidR="002C5ED0" w:rsidRPr="002C5ED0" w:rsidRDefault="002C5ED0" w:rsidP="002C5ED0">
      <w:pPr>
        <w:numPr>
          <w:ilvl w:val="0"/>
          <w:numId w:val="12"/>
        </w:numPr>
      </w:pPr>
      <w:r w:rsidRPr="002C5ED0">
        <w:t xml:space="preserve">저장 포맷: </w:t>
      </w:r>
      <w:r w:rsidRPr="002C5ED0">
        <w:rPr>
          <w:b/>
          <w:bCs/>
        </w:rPr>
        <w:t>순수 배열</w:t>
      </w:r>
      <w:r w:rsidRPr="002C5ED0">
        <w:t xml:space="preserve"> </w:t>
      </w:r>
      <w:proofErr w:type="gramStart"/>
      <w:r w:rsidRPr="002C5ED0">
        <w:t>[ {</w:t>
      </w:r>
      <w:proofErr w:type="gramEnd"/>
      <w:r w:rsidRPr="002C5ED0">
        <w:t xml:space="preserve">time, open, high, low, close, volume}, </w:t>
      </w:r>
      <w:proofErr w:type="gramStart"/>
      <w:r w:rsidRPr="002C5ED0">
        <w:t>... ]</w:t>
      </w:r>
      <w:proofErr w:type="gramEnd"/>
    </w:p>
    <w:p w14:paraId="7F53F6BE" w14:textId="77777777" w:rsidR="002C5ED0" w:rsidRPr="002C5ED0" w:rsidRDefault="002C5ED0" w:rsidP="002C5ED0">
      <w:pPr>
        <w:numPr>
          <w:ilvl w:val="0"/>
          <w:numId w:val="12"/>
        </w:numPr>
      </w:pPr>
      <w:r w:rsidRPr="002C5ED0">
        <w:t xml:space="preserve">time: </w:t>
      </w:r>
      <w:r w:rsidRPr="002C5ED0">
        <w:rPr>
          <w:b/>
          <w:bCs/>
        </w:rPr>
        <w:t>UTC epoch(초)</w:t>
      </w:r>
      <w:r w:rsidRPr="002C5ED0">
        <w:t xml:space="preserve">, </w:t>
      </w:r>
      <w:r w:rsidRPr="002C5ED0">
        <w:rPr>
          <w:b/>
          <w:bCs/>
        </w:rPr>
        <w:t>오름차순</w:t>
      </w:r>
      <w:r w:rsidRPr="002C5ED0">
        <w:t xml:space="preserve"> 정렬 유지</w:t>
      </w:r>
    </w:p>
    <w:p w14:paraId="532DE53D" w14:textId="77777777" w:rsidR="002C5ED0" w:rsidRPr="002C5ED0" w:rsidRDefault="002C5ED0" w:rsidP="002C5ED0">
      <w:pPr>
        <w:numPr>
          <w:ilvl w:val="0"/>
          <w:numId w:val="12"/>
        </w:numPr>
      </w:pPr>
      <w:r w:rsidRPr="002C5ED0">
        <w:t xml:space="preserve">OHLC: </w:t>
      </w:r>
      <w:r w:rsidRPr="002C5ED0">
        <w:rPr>
          <w:b/>
          <w:bCs/>
        </w:rPr>
        <w:t>조정(Adjusted) 값 사용</w:t>
      </w:r>
      <w:r w:rsidRPr="002C5ED0">
        <w:t xml:space="preserve"> </w:t>
      </w:r>
      <w:r w:rsidRPr="002C5ED0">
        <w:rPr>
          <w:i/>
          <w:iCs/>
        </w:rPr>
        <w:t>(일/주/월)</w:t>
      </w:r>
    </w:p>
    <w:p w14:paraId="22C025B6" w14:textId="77777777" w:rsidR="002C5ED0" w:rsidRPr="002C5ED0" w:rsidRDefault="002C5ED0" w:rsidP="002C5ED0">
      <w:pPr>
        <w:numPr>
          <w:ilvl w:val="0"/>
          <w:numId w:val="12"/>
        </w:numPr>
      </w:pPr>
      <w:r w:rsidRPr="002C5ED0">
        <w:t xml:space="preserve">30분봉: 원시 intraday(조정 개념 무의미), </w:t>
      </w:r>
      <w:r w:rsidRPr="002C5ED0">
        <w:rPr>
          <w:b/>
          <w:bCs/>
        </w:rPr>
        <w:t>야후가 제공하는 “가용 구간 전체”</w:t>
      </w:r>
      <w:proofErr w:type="spellStart"/>
      <w:r w:rsidRPr="002C5ED0">
        <w:rPr>
          <w:b/>
          <w:bCs/>
        </w:rPr>
        <w:t>를</w:t>
      </w:r>
      <w:proofErr w:type="spellEnd"/>
      <w:r w:rsidRPr="002C5ED0">
        <w:rPr>
          <w:b/>
          <w:bCs/>
        </w:rPr>
        <w:t xml:space="preserve"> 매번 수집</w:t>
      </w:r>
    </w:p>
    <w:p w14:paraId="407374B5" w14:textId="77777777" w:rsidR="002C5ED0" w:rsidRPr="002C5ED0" w:rsidRDefault="002C5ED0" w:rsidP="002C5ED0">
      <w:pPr>
        <w:rPr>
          <w:b/>
          <w:bCs/>
        </w:rPr>
      </w:pPr>
      <w:r w:rsidRPr="002C5ED0">
        <w:rPr>
          <w:b/>
          <w:bCs/>
        </w:rPr>
        <w:t>1) 월봉 (monthly)</w:t>
      </w:r>
    </w:p>
    <w:p w14:paraId="2851296F" w14:textId="77777777" w:rsidR="002C5ED0" w:rsidRPr="002C5ED0" w:rsidRDefault="002C5ED0" w:rsidP="002C5ED0">
      <w:pPr>
        <w:numPr>
          <w:ilvl w:val="0"/>
          <w:numId w:val="13"/>
        </w:numPr>
      </w:pPr>
      <w:r w:rsidRPr="002C5ED0">
        <w:rPr>
          <w:b/>
          <w:bCs/>
        </w:rPr>
        <w:t xml:space="preserve">항상 전체 구간 풀 </w:t>
      </w:r>
      <w:proofErr w:type="spellStart"/>
      <w:r w:rsidRPr="002C5ED0">
        <w:rPr>
          <w:b/>
          <w:bCs/>
        </w:rPr>
        <w:t>리프레시</w:t>
      </w:r>
      <w:proofErr w:type="spellEnd"/>
      <w:r w:rsidRPr="002C5ED0">
        <w:rPr>
          <w:b/>
          <w:bCs/>
        </w:rPr>
        <w:t>(처음부터 끝까지 다시 받기)</w:t>
      </w:r>
    </w:p>
    <w:p w14:paraId="4CAF4D75" w14:textId="77777777" w:rsidR="002C5ED0" w:rsidRPr="002C5ED0" w:rsidRDefault="002C5ED0" w:rsidP="002C5ED0">
      <w:pPr>
        <w:numPr>
          <w:ilvl w:val="0"/>
          <w:numId w:val="13"/>
        </w:numPr>
      </w:pPr>
      <w:r w:rsidRPr="002C5ED0">
        <w:t xml:space="preserve">이유: </w:t>
      </w:r>
      <w:proofErr w:type="spellStart"/>
      <w:r w:rsidRPr="002C5ED0">
        <w:t>데이터량</w:t>
      </w:r>
      <w:proofErr w:type="spellEnd"/>
      <w:r w:rsidRPr="002C5ED0">
        <w:t xml:space="preserve"> 작고, 분할/수정 반영 재처리 안전</w:t>
      </w:r>
    </w:p>
    <w:p w14:paraId="7C3B5BF0" w14:textId="77777777" w:rsidR="002C5ED0" w:rsidRPr="002C5ED0" w:rsidRDefault="002C5ED0" w:rsidP="002C5ED0">
      <w:pPr>
        <w:numPr>
          <w:ilvl w:val="0"/>
          <w:numId w:val="13"/>
        </w:numPr>
      </w:pPr>
      <w:r w:rsidRPr="002C5ED0">
        <w:t xml:space="preserve">저장: 기존 파일 </w:t>
      </w:r>
      <w:r w:rsidRPr="002C5ED0">
        <w:rPr>
          <w:b/>
          <w:bCs/>
        </w:rPr>
        <w:t>완전 대체(atomic write)</w:t>
      </w:r>
    </w:p>
    <w:p w14:paraId="0C430F9C" w14:textId="77777777" w:rsidR="002C5ED0" w:rsidRPr="002C5ED0" w:rsidRDefault="002C5ED0" w:rsidP="002C5ED0">
      <w:pPr>
        <w:rPr>
          <w:b/>
          <w:bCs/>
        </w:rPr>
      </w:pPr>
      <w:r w:rsidRPr="002C5ED0">
        <w:rPr>
          <w:b/>
          <w:bCs/>
        </w:rPr>
        <w:t>2) 주봉 (weekly)</w:t>
      </w:r>
    </w:p>
    <w:p w14:paraId="03BA8C3F" w14:textId="77777777" w:rsidR="002C5ED0" w:rsidRPr="002C5ED0" w:rsidRDefault="002C5ED0" w:rsidP="002C5ED0">
      <w:pPr>
        <w:numPr>
          <w:ilvl w:val="0"/>
          <w:numId w:val="14"/>
        </w:numPr>
      </w:pPr>
      <w:r w:rsidRPr="002C5ED0">
        <w:rPr>
          <w:b/>
          <w:bCs/>
        </w:rPr>
        <w:t xml:space="preserve">전체 구간 풀 </w:t>
      </w:r>
      <w:proofErr w:type="spellStart"/>
      <w:r w:rsidRPr="002C5ED0">
        <w:rPr>
          <w:b/>
          <w:bCs/>
        </w:rPr>
        <w:t>리프레시</w:t>
      </w:r>
      <w:proofErr w:type="spellEnd"/>
      <w:r w:rsidRPr="002C5ED0">
        <w:rPr>
          <w:b/>
          <w:bCs/>
        </w:rPr>
        <w:t xml:space="preserve"> 권장</w:t>
      </w:r>
      <w:r w:rsidRPr="002C5ED0">
        <w:t xml:space="preserve"> (월봉과 동일한 이유: </w:t>
      </w:r>
      <w:proofErr w:type="spellStart"/>
      <w:r w:rsidRPr="002C5ED0">
        <w:t>데이터량</w:t>
      </w:r>
      <w:proofErr w:type="spellEnd"/>
      <w:r w:rsidRPr="002C5ED0">
        <w:t xml:space="preserve"> 작고 중요도 높음)</w:t>
      </w:r>
    </w:p>
    <w:p w14:paraId="26A305AF" w14:textId="77777777" w:rsidR="002C5ED0" w:rsidRPr="002C5ED0" w:rsidRDefault="002C5ED0" w:rsidP="002C5ED0">
      <w:pPr>
        <w:numPr>
          <w:ilvl w:val="0"/>
          <w:numId w:val="14"/>
        </w:numPr>
      </w:pPr>
      <w:r w:rsidRPr="002C5ED0">
        <w:t xml:space="preserve">저장: 기존 파일 </w:t>
      </w:r>
      <w:r w:rsidRPr="002C5ED0">
        <w:rPr>
          <w:b/>
          <w:bCs/>
        </w:rPr>
        <w:t>완전 대체(atomic write)</w:t>
      </w:r>
    </w:p>
    <w:p w14:paraId="571DD846" w14:textId="77777777" w:rsidR="002C5ED0" w:rsidRPr="002C5ED0" w:rsidRDefault="002C5ED0" w:rsidP="002C5ED0">
      <w:pPr>
        <w:rPr>
          <w:b/>
          <w:bCs/>
        </w:rPr>
      </w:pPr>
      <w:r w:rsidRPr="002C5ED0">
        <w:rPr>
          <w:b/>
          <w:bCs/>
        </w:rPr>
        <w:lastRenderedPageBreak/>
        <w:t xml:space="preserve">3) </w:t>
      </w:r>
      <w:proofErr w:type="spellStart"/>
      <w:r w:rsidRPr="002C5ED0">
        <w:rPr>
          <w:b/>
          <w:bCs/>
        </w:rPr>
        <w:t>일봉</w:t>
      </w:r>
      <w:proofErr w:type="spellEnd"/>
      <w:r w:rsidRPr="002C5ED0">
        <w:rPr>
          <w:b/>
          <w:bCs/>
        </w:rPr>
        <w:t xml:space="preserve"> (daily)</w:t>
      </w:r>
    </w:p>
    <w:p w14:paraId="2EFEDD22" w14:textId="77777777" w:rsidR="002C5ED0" w:rsidRPr="002C5ED0" w:rsidRDefault="002C5ED0" w:rsidP="002C5ED0">
      <w:pPr>
        <w:numPr>
          <w:ilvl w:val="0"/>
          <w:numId w:val="15"/>
        </w:numPr>
      </w:pPr>
      <w:r w:rsidRPr="002C5ED0">
        <w:rPr>
          <w:b/>
          <w:bCs/>
        </w:rPr>
        <w:t>증분 병합 방식</w:t>
      </w:r>
      <w:r w:rsidRPr="002C5ED0">
        <w:t>(빠르고 안전)</w:t>
      </w:r>
    </w:p>
    <w:p w14:paraId="027623D1" w14:textId="77777777" w:rsidR="002C5ED0" w:rsidRPr="002C5ED0" w:rsidRDefault="002C5ED0" w:rsidP="002C5ED0">
      <w:pPr>
        <w:numPr>
          <w:ilvl w:val="1"/>
          <w:numId w:val="15"/>
        </w:numPr>
      </w:pPr>
      <w:r w:rsidRPr="002C5ED0">
        <w:t xml:space="preserve">기존 파일이 있으면 </w:t>
      </w:r>
      <w:r w:rsidRPr="002C5ED0">
        <w:rPr>
          <w:b/>
          <w:bCs/>
        </w:rPr>
        <w:t xml:space="preserve">마지막 캔들의 time = </w:t>
      </w:r>
      <w:proofErr w:type="spellStart"/>
      <w:r w:rsidRPr="002C5ED0">
        <w:rPr>
          <w:b/>
          <w:bCs/>
        </w:rPr>
        <w:t>t_last</w:t>
      </w:r>
      <w:proofErr w:type="spellEnd"/>
      <w:r w:rsidRPr="002C5ED0">
        <w:t xml:space="preserve"> 읽기</w:t>
      </w:r>
    </w:p>
    <w:p w14:paraId="0948C0D3" w14:textId="77777777" w:rsidR="002C5ED0" w:rsidRPr="002C5ED0" w:rsidRDefault="002C5ED0" w:rsidP="002C5ED0">
      <w:pPr>
        <w:numPr>
          <w:ilvl w:val="1"/>
          <w:numId w:val="15"/>
        </w:numPr>
      </w:pPr>
      <w:r w:rsidRPr="002C5ED0">
        <w:rPr>
          <w:b/>
          <w:bCs/>
        </w:rPr>
        <w:t>완충(overlap) 5~7거래일</w:t>
      </w:r>
      <w:r w:rsidRPr="002C5ED0">
        <w:t xml:space="preserve"> 앞당겨서 </w:t>
      </w:r>
      <w:proofErr w:type="spellStart"/>
      <w:r w:rsidRPr="002C5ED0">
        <w:t>t_start</w:t>
      </w:r>
      <w:proofErr w:type="spellEnd"/>
      <w:r w:rsidRPr="002C5ED0">
        <w:t xml:space="preserve"> = </w:t>
      </w:r>
      <w:proofErr w:type="spellStart"/>
      <w:r w:rsidRPr="002C5ED0">
        <w:t>t_last</w:t>
      </w:r>
      <w:proofErr w:type="spellEnd"/>
      <w:r w:rsidRPr="002C5ED0">
        <w:t xml:space="preserve"> - 7일부터 오늘까지 요청</w:t>
      </w:r>
    </w:p>
    <w:p w14:paraId="471A2576" w14:textId="77777777" w:rsidR="002C5ED0" w:rsidRPr="002C5ED0" w:rsidRDefault="002C5ED0" w:rsidP="002C5ED0">
      <w:pPr>
        <w:numPr>
          <w:ilvl w:val="2"/>
          <w:numId w:val="15"/>
        </w:numPr>
      </w:pPr>
      <w:r w:rsidRPr="002C5ED0">
        <w:t>이유: 분할/정정/휴일 등으로 최근 구간이 바뀌는 경우를 자동 보정</w:t>
      </w:r>
    </w:p>
    <w:p w14:paraId="511C0349" w14:textId="77777777" w:rsidR="002C5ED0" w:rsidRPr="002C5ED0" w:rsidRDefault="002C5ED0" w:rsidP="002C5ED0">
      <w:pPr>
        <w:numPr>
          <w:ilvl w:val="1"/>
          <w:numId w:val="15"/>
        </w:numPr>
      </w:pPr>
      <w:r w:rsidRPr="002C5ED0">
        <w:t xml:space="preserve">기존 배열과 새 배열을 </w:t>
      </w:r>
      <w:r w:rsidRPr="002C5ED0">
        <w:rPr>
          <w:b/>
          <w:bCs/>
        </w:rPr>
        <w:t>time 키로 병합</w:t>
      </w:r>
    </w:p>
    <w:p w14:paraId="3AB6F9DC" w14:textId="77777777" w:rsidR="002C5ED0" w:rsidRPr="002C5ED0" w:rsidRDefault="002C5ED0" w:rsidP="002C5ED0">
      <w:pPr>
        <w:numPr>
          <w:ilvl w:val="2"/>
          <w:numId w:val="15"/>
        </w:numPr>
      </w:pPr>
      <w:r w:rsidRPr="002C5ED0">
        <w:t xml:space="preserve">같은 time은 </w:t>
      </w:r>
      <w:r w:rsidRPr="002C5ED0">
        <w:rPr>
          <w:b/>
          <w:bCs/>
        </w:rPr>
        <w:t>신규 데이터로 덮어쓰기</w:t>
      </w:r>
    </w:p>
    <w:p w14:paraId="189C4DCF" w14:textId="77777777" w:rsidR="002C5ED0" w:rsidRPr="002C5ED0" w:rsidRDefault="002C5ED0" w:rsidP="002C5ED0">
      <w:pPr>
        <w:numPr>
          <w:ilvl w:val="2"/>
          <w:numId w:val="15"/>
        </w:numPr>
      </w:pPr>
      <w:r w:rsidRPr="002C5ED0">
        <w:t xml:space="preserve">병합 후 </w:t>
      </w:r>
      <w:r w:rsidRPr="002C5ED0">
        <w:rPr>
          <w:b/>
          <w:bCs/>
        </w:rPr>
        <w:t>오름차순 정렬</w:t>
      </w:r>
      <w:r w:rsidRPr="002C5ED0">
        <w:t xml:space="preserve"> 및 </w:t>
      </w:r>
      <w:r w:rsidRPr="002C5ED0">
        <w:rPr>
          <w:b/>
          <w:bCs/>
        </w:rPr>
        <w:t>중복 제거</w:t>
      </w:r>
    </w:p>
    <w:p w14:paraId="3F61AC5B" w14:textId="77777777" w:rsidR="002C5ED0" w:rsidRPr="002C5ED0" w:rsidRDefault="002C5ED0" w:rsidP="002C5ED0">
      <w:pPr>
        <w:numPr>
          <w:ilvl w:val="1"/>
          <w:numId w:val="15"/>
        </w:numPr>
      </w:pPr>
      <w:r w:rsidRPr="002C5ED0">
        <w:t>저장: 기존 파일 완전 대체(atomic write)</w:t>
      </w:r>
    </w:p>
    <w:p w14:paraId="211DF4B4" w14:textId="77777777" w:rsidR="002C5ED0" w:rsidRPr="002C5ED0" w:rsidRDefault="002C5ED0" w:rsidP="002C5ED0">
      <w:pPr>
        <w:rPr>
          <w:b/>
          <w:bCs/>
        </w:rPr>
      </w:pPr>
      <w:r w:rsidRPr="002C5ED0">
        <w:rPr>
          <w:b/>
          <w:bCs/>
        </w:rPr>
        <w:t>4) 30분봉 (30m)</w:t>
      </w:r>
    </w:p>
    <w:p w14:paraId="15416879" w14:textId="77777777" w:rsidR="002C5ED0" w:rsidRPr="002C5ED0" w:rsidRDefault="002C5ED0" w:rsidP="002C5ED0">
      <w:pPr>
        <w:numPr>
          <w:ilvl w:val="0"/>
          <w:numId w:val="16"/>
        </w:numPr>
      </w:pPr>
      <w:r w:rsidRPr="002C5ED0">
        <w:rPr>
          <w:b/>
          <w:bCs/>
        </w:rPr>
        <w:t>항상 “가용 구간 전체”</w:t>
      </w:r>
      <w:proofErr w:type="spellStart"/>
      <w:r w:rsidRPr="002C5ED0">
        <w:rPr>
          <w:b/>
          <w:bCs/>
        </w:rPr>
        <w:t>를</w:t>
      </w:r>
      <w:proofErr w:type="spellEnd"/>
      <w:r w:rsidRPr="002C5ED0">
        <w:rPr>
          <w:b/>
          <w:bCs/>
        </w:rPr>
        <w:t xml:space="preserve"> 통째로 가져와서 완전 대체</w:t>
      </w:r>
    </w:p>
    <w:p w14:paraId="09519D96" w14:textId="77777777" w:rsidR="002C5ED0" w:rsidRPr="002C5ED0" w:rsidRDefault="002C5ED0" w:rsidP="002C5ED0">
      <w:pPr>
        <w:numPr>
          <w:ilvl w:val="1"/>
          <w:numId w:val="16"/>
        </w:numPr>
      </w:pPr>
      <w:r w:rsidRPr="002C5ED0">
        <w:t>의도: “</w:t>
      </w:r>
      <w:proofErr w:type="spellStart"/>
      <w:r w:rsidRPr="002C5ED0">
        <w:t>일봉</w:t>
      </w:r>
      <w:proofErr w:type="spellEnd"/>
      <w:r w:rsidRPr="002C5ED0">
        <w:t xml:space="preserve"> 5/20이평 감시”가 목적 → 장기 과거 불필요</w:t>
      </w:r>
    </w:p>
    <w:p w14:paraId="1B173CBD" w14:textId="77777777" w:rsidR="002C5ED0" w:rsidRPr="002C5ED0" w:rsidRDefault="002C5ED0" w:rsidP="002C5ED0">
      <w:pPr>
        <w:numPr>
          <w:ilvl w:val="1"/>
          <w:numId w:val="16"/>
        </w:numPr>
      </w:pPr>
      <w:r w:rsidRPr="002C5ED0">
        <w:t>야후 제공 범위(수주~수개월)가 곧 “필요 충분” 범위</w:t>
      </w:r>
    </w:p>
    <w:p w14:paraId="6581EFCE" w14:textId="77777777" w:rsidR="002C5ED0" w:rsidRPr="002C5ED0" w:rsidRDefault="002C5ED0" w:rsidP="002C5ED0">
      <w:pPr>
        <w:numPr>
          <w:ilvl w:val="0"/>
          <w:numId w:val="16"/>
        </w:numPr>
      </w:pPr>
      <w:r w:rsidRPr="002C5ED0">
        <w:t>저장: 기존 파일 완전 대체(atomic write)</w:t>
      </w:r>
    </w:p>
    <w:p w14:paraId="44D9A72C" w14:textId="77777777" w:rsidR="002C5ED0" w:rsidRPr="002C5ED0" w:rsidRDefault="002C5ED0" w:rsidP="002C5ED0">
      <w:r w:rsidRPr="002C5ED0">
        <w:rPr>
          <w:i/>
          <w:iCs/>
        </w:rPr>
        <w:t>atomic write</w:t>
      </w:r>
      <w:r w:rsidRPr="002C5ED0">
        <w:t>: {파일명}.</w:t>
      </w:r>
      <w:proofErr w:type="spellStart"/>
      <w:r w:rsidRPr="002C5ED0">
        <w:t>tmp</w:t>
      </w:r>
      <w:proofErr w:type="spellEnd"/>
      <w:r w:rsidRPr="002C5ED0">
        <w:t xml:space="preserve">에 먼저 저장 → 저장 성공 시 원본으로 </w:t>
      </w:r>
      <w:r w:rsidRPr="002C5ED0">
        <w:rPr>
          <w:b/>
          <w:bCs/>
        </w:rPr>
        <w:t>rename</w:t>
      </w:r>
      <w:r w:rsidRPr="002C5ED0">
        <w:t>.</w:t>
      </w:r>
      <w:r w:rsidRPr="002C5ED0">
        <w:br/>
        <w:t>쓰다 끊겨서 빈 파일이 남는 사고를 방지합니다. 이전 파일은 옵션으로 .</w:t>
      </w:r>
      <w:proofErr w:type="spellStart"/>
      <w:r w:rsidRPr="002C5ED0">
        <w:t>bak</w:t>
      </w:r>
      <w:proofErr w:type="spellEnd"/>
      <w:r w:rsidRPr="002C5ED0">
        <w:t xml:space="preserve"> 보관 가능.</w:t>
      </w:r>
    </w:p>
    <w:p w14:paraId="6CEF2E0E" w14:textId="77777777" w:rsidR="002C5ED0" w:rsidRPr="002C5ED0" w:rsidRDefault="00000000" w:rsidP="002C5ED0">
      <w:r>
        <w:pict w14:anchorId="2F70CB74">
          <v:rect id="_x0000_i1025" style="width:0;height:1.5pt" o:hralign="center" o:hrstd="t" o:hr="t" fillcolor="#a0a0a0" stroked="f"/>
        </w:pict>
      </w:r>
    </w:p>
    <w:p w14:paraId="2EC6BE95" w14:textId="77777777" w:rsidR="002C5ED0" w:rsidRPr="002C5ED0" w:rsidRDefault="002C5ED0" w:rsidP="002C5ED0">
      <w:pPr>
        <w:rPr>
          <w:b/>
          <w:bCs/>
        </w:rPr>
      </w:pPr>
      <w:r w:rsidRPr="002C5ED0">
        <w:rPr>
          <w:rFonts w:ascii="Segoe UI Emoji" w:hAnsi="Segoe UI Emoji" w:cs="Segoe UI Emoji"/>
          <w:b/>
          <w:bCs/>
        </w:rPr>
        <w:t>🔁</w:t>
      </w:r>
      <w:r w:rsidRPr="002C5ED0">
        <w:rPr>
          <w:b/>
          <w:bCs/>
        </w:rPr>
        <w:t xml:space="preserve"> “10일 전 수집 → 오늘 </w:t>
      </w:r>
      <w:proofErr w:type="spellStart"/>
      <w:r w:rsidRPr="002C5ED0">
        <w:rPr>
          <w:b/>
          <w:bCs/>
        </w:rPr>
        <w:t>재수집</w:t>
      </w:r>
      <w:proofErr w:type="spellEnd"/>
      <w:r w:rsidRPr="002C5ED0">
        <w:rPr>
          <w:b/>
          <w:bCs/>
        </w:rPr>
        <w:t>” 시 동작 예</w:t>
      </w:r>
    </w:p>
    <w:p w14:paraId="198A1866" w14:textId="77777777" w:rsidR="002C5ED0" w:rsidRPr="002C5ED0" w:rsidRDefault="002C5ED0" w:rsidP="002C5ED0">
      <w:pPr>
        <w:numPr>
          <w:ilvl w:val="0"/>
          <w:numId w:val="17"/>
        </w:numPr>
      </w:pPr>
      <w:r w:rsidRPr="002C5ED0">
        <w:rPr>
          <w:b/>
          <w:bCs/>
        </w:rPr>
        <w:t>월봉</w:t>
      </w:r>
      <w:r w:rsidRPr="002C5ED0">
        <w:t>: 오늘 전체 다시 받아서 *_</w:t>
      </w:r>
      <w:proofErr w:type="spellStart"/>
      <w:proofErr w:type="gramStart"/>
      <w:r w:rsidRPr="002C5ED0">
        <w:t>monthly.json</w:t>
      </w:r>
      <w:proofErr w:type="spellEnd"/>
      <w:proofErr w:type="gramEnd"/>
      <w:r w:rsidRPr="002C5ED0">
        <w:t xml:space="preserve"> </w:t>
      </w:r>
      <w:r w:rsidRPr="002C5ED0">
        <w:rPr>
          <w:b/>
          <w:bCs/>
        </w:rPr>
        <w:t>통째로 교체</w:t>
      </w:r>
    </w:p>
    <w:p w14:paraId="61D6B25B" w14:textId="77777777" w:rsidR="002C5ED0" w:rsidRPr="002C5ED0" w:rsidRDefault="002C5ED0" w:rsidP="002C5ED0">
      <w:pPr>
        <w:numPr>
          <w:ilvl w:val="0"/>
          <w:numId w:val="17"/>
        </w:numPr>
      </w:pPr>
      <w:r w:rsidRPr="002C5ED0">
        <w:rPr>
          <w:b/>
          <w:bCs/>
        </w:rPr>
        <w:t>주봉</w:t>
      </w:r>
      <w:r w:rsidRPr="002C5ED0">
        <w:t>: 오늘 전체 다시 받아서 *_</w:t>
      </w:r>
      <w:proofErr w:type="spellStart"/>
      <w:proofErr w:type="gramStart"/>
      <w:r w:rsidRPr="002C5ED0">
        <w:t>weekly.json</w:t>
      </w:r>
      <w:proofErr w:type="spellEnd"/>
      <w:proofErr w:type="gramEnd"/>
      <w:r w:rsidRPr="002C5ED0">
        <w:t xml:space="preserve"> </w:t>
      </w:r>
      <w:r w:rsidRPr="002C5ED0">
        <w:rPr>
          <w:b/>
          <w:bCs/>
        </w:rPr>
        <w:t>통째로 교체</w:t>
      </w:r>
    </w:p>
    <w:p w14:paraId="04853AD5" w14:textId="77777777" w:rsidR="002C5ED0" w:rsidRPr="002C5ED0" w:rsidRDefault="002C5ED0" w:rsidP="002C5ED0">
      <w:pPr>
        <w:numPr>
          <w:ilvl w:val="0"/>
          <w:numId w:val="17"/>
        </w:numPr>
      </w:pPr>
      <w:proofErr w:type="spellStart"/>
      <w:r w:rsidRPr="002C5ED0">
        <w:rPr>
          <w:b/>
          <w:bCs/>
        </w:rPr>
        <w:t>일봉</w:t>
      </w:r>
      <w:proofErr w:type="spellEnd"/>
      <w:r w:rsidRPr="002C5ED0">
        <w:t>: 기존 *_</w:t>
      </w:r>
      <w:proofErr w:type="spellStart"/>
      <w:proofErr w:type="gramStart"/>
      <w:r w:rsidRPr="002C5ED0">
        <w:t>daily.json</w:t>
      </w:r>
      <w:proofErr w:type="spellEnd"/>
      <w:proofErr w:type="gramEnd"/>
      <w:r w:rsidRPr="002C5ED0">
        <w:t xml:space="preserve"> 읽어 </w:t>
      </w:r>
      <w:proofErr w:type="spellStart"/>
      <w:r w:rsidRPr="002C5ED0">
        <w:t>t_last</w:t>
      </w:r>
      <w:proofErr w:type="spellEnd"/>
      <w:r w:rsidRPr="002C5ED0">
        <w:t xml:space="preserve"> 확인 → t_last-7일부터 오늘까지 받기 → </w:t>
      </w:r>
      <w:r w:rsidRPr="002C5ED0">
        <w:rPr>
          <w:b/>
          <w:bCs/>
        </w:rPr>
        <w:t>중복 time은 덮어쓰기</w:t>
      </w:r>
      <w:r w:rsidRPr="002C5ED0">
        <w:t xml:space="preserve"> → 병합/정렬 후 저장</w:t>
      </w:r>
    </w:p>
    <w:p w14:paraId="062EB4D4" w14:textId="77777777" w:rsidR="002C5ED0" w:rsidRPr="002C5ED0" w:rsidRDefault="002C5ED0" w:rsidP="002C5ED0">
      <w:pPr>
        <w:numPr>
          <w:ilvl w:val="0"/>
          <w:numId w:val="17"/>
        </w:numPr>
      </w:pPr>
      <w:r w:rsidRPr="002C5ED0">
        <w:rPr>
          <w:b/>
          <w:bCs/>
        </w:rPr>
        <w:t>30분봉</w:t>
      </w:r>
      <w:r w:rsidRPr="002C5ED0">
        <w:t xml:space="preserve">: 오늘 “가용 범위 전체” 다시 받아 </w:t>
      </w:r>
      <w:r w:rsidRPr="002C5ED0">
        <w:rPr>
          <w:b/>
          <w:bCs/>
        </w:rPr>
        <w:t>통째로 교체</w:t>
      </w:r>
    </w:p>
    <w:p w14:paraId="48DBEC60" w14:textId="77777777" w:rsidR="002C5ED0" w:rsidRPr="002C5ED0" w:rsidRDefault="002C5ED0" w:rsidP="002C5ED0">
      <w:r w:rsidRPr="002C5ED0">
        <w:t xml:space="preserve">→ 결과: </w:t>
      </w:r>
      <w:r w:rsidRPr="002C5ED0">
        <w:rPr>
          <w:b/>
          <w:bCs/>
        </w:rPr>
        <w:t>모든 주기가 최신</w:t>
      </w:r>
      <w:r w:rsidRPr="002C5ED0">
        <w:t xml:space="preserve">, </w:t>
      </w:r>
      <w:r w:rsidRPr="002C5ED0">
        <w:rPr>
          <w:b/>
          <w:bCs/>
        </w:rPr>
        <w:t>조정/정정도 자동 반영</w:t>
      </w:r>
      <w:r w:rsidRPr="002C5ED0">
        <w:t xml:space="preserve">, </w:t>
      </w:r>
      <w:r w:rsidRPr="002C5ED0">
        <w:rPr>
          <w:b/>
          <w:bCs/>
        </w:rPr>
        <w:t>파일 손상/중복 없음</w:t>
      </w:r>
      <w:r w:rsidRPr="002C5ED0">
        <w:t xml:space="preserve">, </w:t>
      </w:r>
      <w:proofErr w:type="spellStart"/>
      <w:r w:rsidRPr="002C5ED0">
        <w:rPr>
          <w:b/>
          <w:bCs/>
        </w:rPr>
        <w:t>일봉만</w:t>
      </w:r>
      <w:proofErr w:type="spellEnd"/>
      <w:r w:rsidRPr="002C5ED0">
        <w:rPr>
          <w:b/>
          <w:bCs/>
        </w:rPr>
        <w:t xml:space="preserve"> 네트워크 절약</w:t>
      </w:r>
    </w:p>
    <w:p w14:paraId="38080407" w14:textId="77777777" w:rsidR="002C5ED0" w:rsidRPr="002C5ED0" w:rsidRDefault="00000000" w:rsidP="002C5ED0">
      <w:r>
        <w:lastRenderedPageBreak/>
        <w:pict w14:anchorId="1539F133">
          <v:rect id="_x0000_i1026" style="width:0;height:1.5pt" o:hralign="center" o:hrstd="t" o:hr="t" fillcolor="#a0a0a0" stroked="f"/>
        </w:pict>
      </w:r>
    </w:p>
    <w:p w14:paraId="268F62A0" w14:textId="77777777" w:rsidR="002C5ED0" w:rsidRPr="002C5ED0" w:rsidRDefault="002C5ED0" w:rsidP="002C5ED0">
      <w:pPr>
        <w:rPr>
          <w:b/>
          <w:bCs/>
        </w:rPr>
      </w:pPr>
      <w:r w:rsidRPr="002C5ED0">
        <w:rPr>
          <w:rFonts w:ascii="Segoe UI Emoji" w:hAnsi="Segoe UI Emoji" w:cs="Segoe UI Emoji"/>
          <w:b/>
          <w:bCs/>
        </w:rPr>
        <w:t>🔒</w:t>
      </w:r>
      <w:r w:rsidRPr="002C5ED0">
        <w:rPr>
          <w:b/>
          <w:bCs/>
        </w:rPr>
        <w:t xml:space="preserve"> 안정성 체크리스트(실행 시 적용)</w:t>
      </w:r>
    </w:p>
    <w:p w14:paraId="65C7650C" w14:textId="77777777" w:rsidR="002C5ED0" w:rsidRPr="002C5ED0" w:rsidRDefault="002C5ED0" w:rsidP="002C5ED0">
      <w:pPr>
        <w:numPr>
          <w:ilvl w:val="0"/>
          <w:numId w:val="18"/>
        </w:numPr>
      </w:pPr>
      <w:r w:rsidRPr="002C5ED0">
        <w:rPr>
          <w:b/>
          <w:bCs/>
        </w:rPr>
        <w:t>타임스탬프 변환</w:t>
      </w:r>
    </w:p>
    <w:p w14:paraId="2D7C5DCB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 xml:space="preserve">야후가 </w:t>
      </w:r>
      <w:proofErr w:type="spellStart"/>
      <w:r w:rsidRPr="002C5ED0">
        <w:t>ms</w:t>
      </w:r>
      <w:proofErr w:type="spellEnd"/>
      <w:r w:rsidRPr="002C5ED0">
        <w:t>(</w:t>
      </w:r>
      <w:proofErr w:type="spellStart"/>
      <w:r w:rsidRPr="002C5ED0">
        <w:t>밀리초</w:t>
      </w:r>
      <w:proofErr w:type="spellEnd"/>
      <w:r w:rsidRPr="002C5ED0">
        <w:t xml:space="preserve">)로 줄 수 있으니 </w:t>
      </w:r>
      <w:r w:rsidRPr="002C5ED0">
        <w:rPr>
          <w:b/>
          <w:bCs/>
        </w:rPr>
        <w:t>반드시 1000으로 나눠 초 단위</w:t>
      </w:r>
      <w:r w:rsidRPr="002C5ED0">
        <w:t>로 저장</w:t>
      </w:r>
    </w:p>
    <w:p w14:paraId="172705D2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 xml:space="preserve">예: </w:t>
      </w:r>
      <w:proofErr w:type="spellStart"/>
      <w:r w:rsidRPr="002C5ED0">
        <w:t>Math.floor</w:t>
      </w:r>
      <w:proofErr w:type="spellEnd"/>
      <w:r w:rsidRPr="002C5ED0">
        <w:t>(</w:t>
      </w:r>
      <w:proofErr w:type="spellStart"/>
      <w:r w:rsidRPr="002C5ED0">
        <w:t>ms</w:t>
      </w:r>
      <w:proofErr w:type="spellEnd"/>
      <w:r w:rsidRPr="002C5ED0">
        <w:t>/1000)</w:t>
      </w:r>
    </w:p>
    <w:p w14:paraId="4F17114B" w14:textId="77777777" w:rsidR="002C5ED0" w:rsidRPr="002C5ED0" w:rsidRDefault="002C5ED0" w:rsidP="002C5ED0">
      <w:pPr>
        <w:numPr>
          <w:ilvl w:val="0"/>
          <w:numId w:val="18"/>
        </w:numPr>
      </w:pPr>
      <w:r w:rsidRPr="002C5ED0">
        <w:rPr>
          <w:b/>
          <w:bCs/>
        </w:rPr>
        <w:t>정렬 &amp; 중복 제거</w:t>
      </w:r>
    </w:p>
    <w:p w14:paraId="42FF5971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>정렬: time 오름차순</w:t>
      </w:r>
    </w:p>
    <w:p w14:paraId="59170CCE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 xml:space="preserve">중복: </w:t>
      </w:r>
      <w:r w:rsidRPr="002C5ED0">
        <w:rPr>
          <w:b/>
          <w:bCs/>
        </w:rPr>
        <w:t>같은 time은 1건만</w:t>
      </w:r>
      <w:r w:rsidRPr="002C5ED0">
        <w:t>(최신으로 유지)</w:t>
      </w:r>
    </w:p>
    <w:p w14:paraId="645322FC" w14:textId="77777777" w:rsidR="002C5ED0" w:rsidRPr="002C5ED0" w:rsidRDefault="002C5ED0" w:rsidP="002C5ED0">
      <w:pPr>
        <w:numPr>
          <w:ilvl w:val="0"/>
          <w:numId w:val="18"/>
        </w:numPr>
      </w:pPr>
      <w:r w:rsidRPr="002C5ED0">
        <w:rPr>
          <w:b/>
          <w:bCs/>
        </w:rPr>
        <w:t>결측·휴일</w:t>
      </w:r>
    </w:p>
    <w:p w14:paraId="647209D1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>야후 원천을 그대로 쓰므로 휴일/</w:t>
      </w:r>
      <w:proofErr w:type="spellStart"/>
      <w:r w:rsidRPr="002C5ED0">
        <w:t>반일장</w:t>
      </w:r>
      <w:proofErr w:type="spellEnd"/>
      <w:r w:rsidRPr="002C5ED0">
        <w:t xml:space="preserve"> 데이터는 그대로 반영</w:t>
      </w:r>
    </w:p>
    <w:p w14:paraId="05EF82D4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 xml:space="preserve">병합 시 </w:t>
      </w:r>
      <w:r w:rsidRPr="002C5ED0">
        <w:rPr>
          <w:b/>
          <w:bCs/>
        </w:rPr>
        <w:t>연속성만 보장</w:t>
      </w:r>
      <w:r w:rsidRPr="002C5ED0">
        <w:t>(누락일 있어도 오류 아님)</w:t>
      </w:r>
    </w:p>
    <w:p w14:paraId="507AA1B5" w14:textId="77777777" w:rsidR="002C5ED0" w:rsidRPr="002C5ED0" w:rsidRDefault="002C5ED0" w:rsidP="002C5ED0">
      <w:pPr>
        <w:numPr>
          <w:ilvl w:val="0"/>
          <w:numId w:val="18"/>
        </w:numPr>
      </w:pPr>
      <w:proofErr w:type="spellStart"/>
      <w:r w:rsidRPr="002C5ED0">
        <w:rPr>
          <w:b/>
          <w:bCs/>
        </w:rPr>
        <w:t>레이트</w:t>
      </w:r>
      <w:proofErr w:type="spellEnd"/>
      <w:r w:rsidRPr="002C5ED0">
        <w:rPr>
          <w:b/>
          <w:bCs/>
        </w:rPr>
        <w:t xml:space="preserve"> </w:t>
      </w:r>
      <w:proofErr w:type="spellStart"/>
      <w:r w:rsidRPr="002C5ED0">
        <w:rPr>
          <w:b/>
          <w:bCs/>
        </w:rPr>
        <w:t>리밋</w:t>
      </w:r>
      <w:proofErr w:type="spellEnd"/>
      <w:r w:rsidRPr="002C5ED0">
        <w:rPr>
          <w:b/>
          <w:bCs/>
        </w:rPr>
        <w:t>/</w:t>
      </w:r>
      <w:proofErr w:type="spellStart"/>
      <w:r w:rsidRPr="002C5ED0">
        <w:rPr>
          <w:b/>
          <w:bCs/>
        </w:rPr>
        <w:t>리트라이</w:t>
      </w:r>
      <w:proofErr w:type="spellEnd"/>
    </w:p>
    <w:p w14:paraId="0B9A7A6B" w14:textId="77777777" w:rsidR="002C5ED0" w:rsidRPr="002C5ED0" w:rsidRDefault="002C5ED0" w:rsidP="002C5ED0">
      <w:pPr>
        <w:numPr>
          <w:ilvl w:val="1"/>
          <w:numId w:val="18"/>
        </w:numPr>
      </w:pPr>
      <w:proofErr w:type="spellStart"/>
      <w:r w:rsidRPr="002C5ED0">
        <w:t>티커를</w:t>
      </w:r>
      <w:proofErr w:type="spellEnd"/>
      <w:r w:rsidRPr="002C5ED0">
        <w:t xml:space="preserve"> 3</w:t>
      </w:r>
      <w:del w:id="0" w:author="Unknown">
        <w:r w:rsidRPr="002C5ED0">
          <w:delText>5개 단위로 묶어 순차 실행, **짧은 대기(1</w:delText>
        </w:r>
      </w:del>
      <w:r w:rsidRPr="002C5ED0">
        <w:t>2초)**</w:t>
      </w:r>
    </w:p>
    <w:p w14:paraId="4057104C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 xml:space="preserve">실패 시 </w:t>
      </w:r>
      <w:r w:rsidRPr="002C5ED0">
        <w:rPr>
          <w:b/>
          <w:bCs/>
        </w:rPr>
        <w:t>2~3회 재시도</w:t>
      </w:r>
      <w:r w:rsidRPr="002C5ED0">
        <w:t xml:space="preserve"> → 그래도 실패하면 </w:t>
      </w:r>
      <w:proofErr w:type="spellStart"/>
      <w:r w:rsidRPr="002C5ED0">
        <w:t>스킵</w:t>
      </w:r>
      <w:proofErr w:type="spellEnd"/>
      <w:r w:rsidRPr="002C5ED0">
        <w:t>·로그</w:t>
      </w:r>
    </w:p>
    <w:p w14:paraId="6718FAA4" w14:textId="77777777" w:rsidR="002C5ED0" w:rsidRPr="002C5ED0" w:rsidRDefault="002C5ED0" w:rsidP="002C5ED0">
      <w:pPr>
        <w:numPr>
          <w:ilvl w:val="0"/>
          <w:numId w:val="18"/>
        </w:numPr>
      </w:pPr>
      <w:r w:rsidRPr="002C5ED0">
        <w:rPr>
          <w:b/>
          <w:bCs/>
        </w:rPr>
        <w:t>파일 쓰기</w:t>
      </w:r>
    </w:p>
    <w:p w14:paraId="445446E9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>*.</w:t>
      </w:r>
      <w:proofErr w:type="spellStart"/>
      <w:r w:rsidRPr="002C5ED0">
        <w:t>tmp</w:t>
      </w:r>
      <w:proofErr w:type="spellEnd"/>
      <w:r w:rsidRPr="002C5ED0">
        <w:t xml:space="preserve"> → </w:t>
      </w:r>
      <w:proofErr w:type="spellStart"/>
      <w:r w:rsidRPr="002C5ED0">
        <w:t>fsync</w:t>
      </w:r>
      <w:proofErr w:type="spellEnd"/>
      <w:r w:rsidRPr="002C5ED0">
        <w:t xml:space="preserve"> → rename(원자적 교체)</w:t>
      </w:r>
    </w:p>
    <w:p w14:paraId="7031309C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>옵션: 기존 파일 .</w:t>
      </w:r>
      <w:proofErr w:type="spellStart"/>
      <w:r w:rsidRPr="002C5ED0">
        <w:t>bak</w:t>
      </w:r>
      <w:proofErr w:type="spellEnd"/>
      <w:r w:rsidRPr="002C5ED0">
        <w:t xml:space="preserve"> 1개만 보관(최근 상태 롤백용)</w:t>
      </w:r>
    </w:p>
    <w:p w14:paraId="2A22B3F4" w14:textId="77777777" w:rsidR="002C5ED0" w:rsidRPr="002C5ED0" w:rsidRDefault="002C5ED0" w:rsidP="002C5ED0">
      <w:pPr>
        <w:numPr>
          <w:ilvl w:val="0"/>
          <w:numId w:val="18"/>
        </w:numPr>
      </w:pPr>
      <w:r w:rsidRPr="002C5ED0">
        <w:rPr>
          <w:b/>
          <w:bCs/>
        </w:rPr>
        <w:t>검증</w:t>
      </w:r>
    </w:p>
    <w:p w14:paraId="105E650B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 xml:space="preserve">저장 직후 </w:t>
      </w:r>
      <w:r w:rsidRPr="002C5ED0">
        <w:rPr>
          <w:b/>
          <w:bCs/>
        </w:rPr>
        <w:t>JSON 파싱 재확인</w:t>
      </w:r>
      <w:r w:rsidRPr="002C5ED0">
        <w:t>(형식 손상 여부)</w:t>
      </w:r>
    </w:p>
    <w:p w14:paraId="105722D4" w14:textId="77777777" w:rsidR="002C5ED0" w:rsidRPr="002C5ED0" w:rsidRDefault="002C5ED0" w:rsidP="002C5ED0">
      <w:pPr>
        <w:numPr>
          <w:ilvl w:val="1"/>
          <w:numId w:val="18"/>
        </w:numPr>
      </w:pPr>
      <w:r w:rsidRPr="002C5ED0">
        <w:t>첫/끝 캔들 time 로그로 출력(모니터링용)</w:t>
      </w:r>
    </w:p>
    <w:p w14:paraId="79DFCB98" w14:textId="77777777" w:rsidR="002C5ED0" w:rsidRPr="002C5ED0" w:rsidRDefault="00000000" w:rsidP="002C5ED0">
      <w:r>
        <w:pict w14:anchorId="6AE6F3B9">
          <v:rect id="_x0000_i1027" style="width:0;height:1.5pt" o:hralign="center" o:hrstd="t" o:hr="t" fillcolor="#a0a0a0" stroked="f"/>
        </w:pict>
      </w:r>
    </w:p>
    <w:p w14:paraId="19928959" w14:textId="77777777" w:rsidR="002C5ED0" w:rsidRPr="002C5ED0" w:rsidRDefault="002C5ED0" w:rsidP="002C5ED0">
      <w:pPr>
        <w:rPr>
          <w:b/>
          <w:bCs/>
        </w:rPr>
      </w:pPr>
      <w:r w:rsidRPr="002C5ED0">
        <w:rPr>
          <w:rFonts w:ascii="Segoe UI Emoji" w:hAnsi="Segoe UI Emoji" w:cs="Segoe UI Emoji"/>
          <w:b/>
          <w:bCs/>
        </w:rPr>
        <w:t>📑</w:t>
      </w:r>
      <w:r w:rsidRPr="002C5ED0">
        <w:rPr>
          <w:b/>
          <w:bCs/>
        </w:rPr>
        <w:t xml:space="preserve"> </w:t>
      </w:r>
      <w:proofErr w:type="spellStart"/>
      <w:r w:rsidRPr="002C5ED0">
        <w:rPr>
          <w:b/>
          <w:bCs/>
        </w:rPr>
        <w:t>etf_</w:t>
      </w:r>
      <w:proofErr w:type="gramStart"/>
      <w:r w:rsidRPr="002C5ED0">
        <w:rPr>
          <w:b/>
          <w:bCs/>
        </w:rPr>
        <w:t>list.json</w:t>
      </w:r>
      <w:proofErr w:type="spellEnd"/>
      <w:proofErr w:type="gramEnd"/>
      <w:r w:rsidRPr="002C5ED0">
        <w:rPr>
          <w:b/>
          <w:bCs/>
        </w:rPr>
        <w:t xml:space="preserve"> 운용(요약)</w:t>
      </w:r>
    </w:p>
    <w:p w14:paraId="25ABCA04" w14:textId="77777777" w:rsidR="002C5ED0" w:rsidRPr="002C5ED0" w:rsidRDefault="002C5ED0" w:rsidP="002C5ED0">
      <w:pPr>
        <w:numPr>
          <w:ilvl w:val="0"/>
          <w:numId w:val="19"/>
        </w:numPr>
      </w:pPr>
      <w:r w:rsidRPr="002C5ED0">
        <w:t>위치: data/</w:t>
      </w:r>
      <w:proofErr w:type="spellStart"/>
      <w:r w:rsidRPr="002C5ED0">
        <w:t>usStocks</w:t>
      </w:r>
      <w:proofErr w:type="spellEnd"/>
      <w:r w:rsidRPr="002C5ED0">
        <w:t>/ETF/</w:t>
      </w:r>
      <w:proofErr w:type="spellStart"/>
      <w:r w:rsidRPr="002C5ED0">
        <w:t>etf_list.json</w:t>
      </w:r>
      <w:proofErr w:type="spellEnd"/>
    </w:p>
    <w:p w14:paraId="4A71B526" w14:textId="77777777" w:rsidR="002C5ED0" w:rsidRPr="002C5ED0" w:rsidRDefault="002C5ED0" w:rsidP="002C5ED0">
      <w:pPr>
        <w:numPr>
          <w:ilvl w:val="0"/>
          <w:numId w:val="19"/>
        </w:numPr>
      </w:pPr>
      <w:r w:rsidRPr="002C5ED0">
        <w:t>필드: symbol, name, category, leverage(1x/3x), direction(long/inverse), enabled</w:t>
      </w:r>
    </w:p>
    <w:p w14:paraId="073F4767" w14:textId="77777777" w:rsidR="002C5ED0" w:rsidRPr="002C5ED0" w:rsidRDefault="002C5ED0" w:rsidP="002C5ED0">
      <w:pPr>
        <w:numPr>
          <w:ilvl w:val="0"/>
          <w:numId w:val="19"/>
        </w:numPr>
      </w:pPr>
      <w:r w:rsidRPr="002C5ED0">
        <w:t>실행 시: enabled=true만 대상 처리</w:t>
      </w:r>
    </w:p>
    <w:p w14:paraId="21A2F0AB" w14:textId="77777777" w:rsidR="002C5ED0" w:rsidRPr="002C5ED0" w:rsidRDefault="002C5ED0" w:rsidP="002C5ED0">
      <w:pPr>
        <w:numPr>
          <w:ilvl w:val="0"/>
          <w:numId w:val="19"/>
        </w:numPr>
      </w:pPr>
      <w:r w:rsidRPr="002C5ED0">
        <w:lastRenderedPageBreak/>
        <w:t xml:space="preserve">신규 ETF 추가/제외를 </w:t>
      </w:r>
      <w:r w:rsidRPr="002C5ED0">
        <w:rPr>
          <w:b/>
          <w:bCs/>
        </w:rPr>
        <w:t>파일만</w:t>
      </w:r>
      <w:r w:rsidRPr="002C5ED0">
        <w:t xml:space="preserve"> 수정해서 반영</w:t>
      </w:r>
    </w:p>
    <w:p w14:paraId="02F79715" w14:textId="77777777" w:rsidR="002C5ED0" w:rsidRPr="002C5ED0" w:rsidRDefault="00000000" w:rsidP="002C5ED0">
      <w:r>
        <w:pict w14:anchorId="3920FFA0">
          <v:rect id="_x0000_i1028" style="width:0;height:1.5pt" o:hralign="center" o:hrstd="t" o:hr="t" fillcolor="#a0a0a0" stroked="f"/>
        </w:pict>
      </w:r>
    </w:p>
    <w:p w14:paraId="6F6BB4A0" w14:textId="77777777" w:rsidR="002C5ED0" w:rsidRPr="002C5ED0" w:rsidRDefault="002C5ED0" w:rsidP="002C5ED0">
      <w:pPr>
        <w:rPr>
          <w:b/>
          <w:bCs/>
        </w:rPr>
      </w:pPr>
      <w:r w:rsidRPr="002C5ED0">
        <w:rPr>
          <w:rFonts w:ascii="Segoe UI Emoji" w:hAnsi="Segoe UI Emoji" w:cs="Segoe UI Emoji"/>
          <w:b/>
          <w:bCs/>
        </w:rPr>
        <w:t>🧠</w:t>
      </w:r>
      <w:r w:rsidRPr="002C5ED0">
        <w:rPr>
          <w:b/>
          <w:bCs/>
        </w:rPr>
        <w:t xml:space="preserve"> 자주 묻는 부분(이번 설계 기준)</w:t>
      </w:r>
    </w:p>
    <w:p w14:paraId="11FD6095" w14:textId="77777777" w:rsidR="002C5ED0" w:rsidRPr="002C5ED0" w:rsidRDefault="002C5ED0" w:rsidP="002C5ED0">
      <w:pPr>
        <w:numPr>
          <w:ilvl w:val="0"/>
          <w:numId w:val="20"/>
        </w:numPr>
      </w:pPr>
      <w:r w:rsidRPr="002C5ED0">
        <w:rPr>
          <w:b/>
          <w:bCs/>
        </w:rPr>
        <w:t>샘플 데이터와 “타임스탬프 &amp; 정렬”이 다르냐?</w:t>
      </w:r>
      <w:r w:rsidRPr="002C5ED0">
        <w:br/>
        <w:t xml:space="preserve">→ 아닙니다. </w:t>
      </w:r>
      <w:r w:rsidRPr="002C5ED0">
        <w:rPr>
          <w:b/>
          <w:bCs/>
        </w:rPr>
        <w:t>지금 쓰시는 샘플 포맷 그대로</w:t>
      </w:r>
      <w:r w:rsidRPr="002C5ED0">
        <w:t xml:space="preserve"> 유지합니다. (epoch 초, 오름차순, OHLCV 키 이름 동일)</w:t>
      </w:r>
    </w:p>
    <w:p w14:paraId="406EE150" w14:textId="77777777" w:rsidR="002C5ED0" w:rsidRPr="002C5ED0" w:rsidRDefault="002C5ED0" w:rsidP="002C5ED0">
      <w:pPr>
        <w:numPr>
          <w:ilvl w:val="0"/>
          <w:numId w:val="20"/>
        </w:numPr>
      </w:pPr>
      <w:r w:rsidRPr="002C5ED0">
        <w:rPr>
          <w:b/>
          <w:bCs/>
        </w:rPr>
        <w:t xml:space="preserve">주/월은 왜 풀 </w:t>
      </w:r>
      <w:proofErr w:type="spellStart"/>
      <w:r w:rsidRPr="002C5ED0">
        <w:rPr>
          <w:b/>
          <w:bCs/>
        </w:rPr>
        <w:t>리프레시</w:t>
      </w:r>
      <w:proofErr w:type="spellEnd"/>
      <w:r w:rsidRPr="002C5ED0">
        <w:rPr>
          <w:b/>
          <w:bCs/>
        </w:rPr>
        <w:t>?</w:t>
      </w:r>
      <w:r w:rsidRPr="002C5ED0">
        <w:br/>
        <w:t xml:space="preserve">→ </w:t>
      </w:r>
      <w:proofErr w:type="spellStart"/>
      <w:r w:rsidRPr="002C5ED0">
        <w:t>데이터량이</w:t>
      </w:r>
      <w:proofErr w:type="spellEnd"/>
      <w:r w:rsidRPr="002C5ED0">
        <w:t xml:space="preserve"> 작고 중요도 높아 </w:t>
      </w:r>
      <w:r w:rsidRPr="002C5ED0">
        <w:rPr>
          <w:b/>
          <w:bCs/>
        </w:rPr>
        <w:t>항상 최신 조정/정정 반영</w:t>
      </w:r>
      <w:r w:rsidRPr="002C5ED0">
        <w:t>이 안전합니다. 코드는 단순, 리스크 최소.</w:t>
      </w:r>
    </w:p>
    <w:p w14:paraId="78C681D7" w14:textId="77777777" w:rsidR="002C5ED0" w:rsidRPr="002C5ED0" w:rsidRDefault="002C5ED0" w:rsidP="002C5ED0">
      <w:pPr>
        <w:numPr>
          <w:ilvl w:val="0"/>
          <w:numId w:val="20"/>
        </w:numPr>
      </w:pPr>
      <w:proofErr w:type="spellStart"/>
      <w:r w:rsidRPr="002C5ED0">
        <w:rPr>
          <w:b/>
          <w:bCs/>
        </w:rPr>
        <w:t>일봉만</w:t>
      </w:r>
      <w:proofErr w:type="spellEnd"/>
      <w:r w:rsidRPr="002C5ED0">
        <w:rPr>
          <w:b/>
          <w:bCs/>
        </w:rPr>
        <w:t xml:space="preserve"> 왜 증분?</w:t>
      </w:r>
      <w:r w:rsidRPr="002C5ED0">
        <w:br/>
        <w:t xml:space="preserve">→ </w:t>
      </w:r>
      <w:proofErr w:type="spellStart"/>
      <w:r w:rsidRPr="002C5ED0">
        <w:t>데이터량이</w:t>
      </w:r>
      <w:proofErr w:type="spellEnd"/>
      <w:r w:rsidRPr="002C5ED0">
        <w:t xml:space="preserve"> 크므로 네트워크/시간 절약 목적. 대신 1주일 </w:t>
      </w:r>
      <w:r w:rsidRPr="002C5ED0">
        <w:rPr>
          <w:b/>
          <w:bCs/>
        </w:rPr>
        <w:t>완충 병합</w:t>
      </w:r>
      <w:r w:rsidRPr="002C5ED0">
        <w:t xml:space="preserve">으로 정확성과 </w:t>
      </w:r>
      <w:proofErr w:type="spellStart"/>
      <w:r w:rsidRPr="002C5ED0">
        <w:t>최신성</w:t>
      </w:r>
      <w:proofErr w:type="spellEnd"/>
      <w:r w:rsidRPr="002C5ED0">
        <w:t xml:space="preserve"> 모두 확보.</w:t>
      </w:r>
    </w:p>
    <w:p w14:paraId="727015C1" w14:textId="77777777" w:rsidR="002C5ED0" w:rsidRPr="002C5ED0" w:rsidRDefault="002C5ED0" w:rsidP="002C5ED0">
      <w:pPr>
        <w:numPr>
          <w:ilvl w:val="0"/>
          <w:numId w:val="20"/>
        </w:numPr>
      </w:pPr>
      <w:r w:rsidRPr="002C5ED0">
        <w:rPr>
          <w:b/>
          <w:bCs/>
        </w:rPr>
        <w:t>30분봉은 왜 항상 전부?</w:t>
      </w:r>
      <w:r w:rsidRPr="002C5ED0">
        <w:br/>
        <w:t>→ 야후가 제공하는 구간 자체가 “최신 단기 감시”</w:t>
      </w:r>
      <w:proofErr w:type="spellStart"/>
      <w:r w:rsidRPr="002C5ED0">
        <w:t>에</w:t>
      </w:r>
      <w:proofErr w:type="spellEnd"/>
      <w:r w:rsidRPr="002C5ED0">
        <w:t xml:space="preserve"> 충분하며, 파일 크기도 감내 가능. 매번 전체 갱신이 더 간단하고 안전.</w:t>
      </w:r>
    </w:p>
    <w:p w14:paraId="517D3D47" w14:textId="77777777" w:rsidR="00E277FF" w:rsidRPr="002C5ED0" w:rsidRDefault="00E277FF"/>
    <w:p w14:paraId="62D8CF30" w14:textId="77777777" w:rsidR="00E277FF" w:rsidRDefault="00E277FF"/>
    <w:p w14:paraId="0A200F2F" w14:textId="77777777" w:rsidR="00E277FF" w:rsidRDefault="00E277FF"/>
    <w:p w14:paraId="2D81AE40" w14:textId="77777777" w:rsidR="00E277FF" w:rsidRDefault="00E277FF"/>
    <w:p w14:paraId="43A5FE84" w14:textId="50597FFA" w:rsidR="00D35047" w:rsidRDefault="00D35047">
      <w:pPr>
        <w:rPr>
          <w:rFonts w:hint="eastAsia"/>
        </w:rPr>
      </w:pPr>
    </w:p>
    <w:p w14:paraId="7A899F9F" w14:textId="77777777" w:rsidR="00D35047" w:rsidRDefault="00D35047"/>
    <w:p w14:paraId="5E83A86D" w14:textId="77777777" w:rsidR="00D35047" w:rsidRDefault="00D35047"/>
    <w:p w14:paraId="0D62CF78" w14:textId="77777777" w:rsidR="00D35047" w:rsidRDefault="00D35047"/>
    <w:p w14:paraId="33366922" w14:textId="77777777" w:rsidR="00D35047" w:rsidRPr="00D35047" w:rsidRDefault="00D35047" w:rsidP="00D35047">
      <w:proofErr w:type="gramStart"/>
      <w:r w:rsidRPr="00D35047">
        <w:t xml:space="preserve">  </w:t>
      </w:r>
      <w:proofErr w:type="spellStart"/>
      <w:r w:rsidRPr="00D35047">
        <w:t>data</w:t>
      </w:r>
      <w:proofErr w:type="gramEnd"/>
      <w:r w:rsidRPr="00D35047">
        <w:t>_</w:t>
      </w:r>
      <w:proofErr w:type="gramStart"/>
      <w:r w:rsidRPr="00D35047">
        <w:t>scripts</w:t>
      </w:r>
      <w:proofErr w:type="spellEnd"/>
      <w:r w:rsidRPr="00D35047">
        <w:t>/ 폴더에서</w:t>
      </w:r>
      <w:proofErr w:type="gramEnd"/>
      <w:r w:rsidRPr="00D35047">
        <w:t xml:space="preserve"> 실행하든</w:t>
      </w:r>
    </w:p>
    <w:p w14:paraId="496C14A5" w14:textId="77777777" w:rsidR="00D35047" w:rsidRPr="00D35047" w:rsidRDefault="00D35047" w:rsidP="00D35047">
      <w:proofErr w:type="gramStart"/>
      <w:r w:rsidRPr="00D35047">
        <w:t>  프로젝트</w:t>
      </w:r>
      <w:proofErr w:type="gramEnd"/>
      <w:r w:rsidRPr="00D35047">
        <w:t xml:space="preserve"> 루트에서 python data_scripts/collect_us_etf.py 로 실행하든</w:t>
      </w:r>
      <w:r w:rsidRPr="00D35047">
        <w:br/>
        <w:t>모두 동일하게 data/</w:t>
      </w:r>
      <w:proofErr w:type="spellStart"/>
      <w:r w:rsidRPr="00D35047">
        <w:t>usStocks</w:t>
      </w:r>
      <w:proofErr w:type="spellEnd"/>
      <w:r w:rsidRPr="00D35047">
        <w:t>/ETF/</w:t>
      </w:r>
      <w:proofErr w:type="spellStart"/>
      <w:r w:rsidRPr="00D35047">
        <w:t>에</w:t>
      </w:r>
      <w:proofErr w:type="spellEnd"/>
      <w:r w:rsidRPr="00D35047">
        <w:t xml:space="preserve"> 저장됩니다.</w:t>
      </w:r>
    </w:p>
    <w:p w14:paraId="6C8D7C11" w14:textId="77777777" w:rsidR="00D35047" w:rsidRPr="00D35047" w:rsidRDefault="00D35047"/>
    <w:p w14:paraId="70096B8E" w14:textId="77777777" w:rsidR="00D35047" w:rsidRDefault="00D35047"/>
    <w:p w14:paraId="4B22E0DC" w14:textId="77777777" w:rsidR="00D35047" w:rsidRDefault="00D35047"/>
    <w:p w14:paraId="261271F4" w14:textId="77777777" w:rsidR="00D35047" w:rsidRDefault="00D35047"/>
    <w:p w14:paraId="1F160521" w14:textId="77777777" w:rsidR="00D35047" w:rsidRPr="00D35047" w:rsidRDefault="00D35047">
      <w:pPr>
        <w:rPr>
          <w:rFonts w:hint="eastAsia"/>
        </w:rPr>
      </w:pPr>
    </w:p>
    <w:p w14:paraId="10C394DA" w14:textId="77777777" w:rsidR="00E277FF" w:rsidRDefault="00E277FF"/>
    <w:p w14:paraId="2F635DED" w14:textId="77777777" w:rsidR="00E277FF" w:rsidRDefault="00E277FF"/>
    <w:p w14:paraId="1BE1C683" w14:textId="77777777" w:rsidR="00E277FF" w:rsidRDefault="00E277FF"/>
    <w:p w14:paraId="0FCA95C2" w14:textId="77777777" w:rsidR="00E277FF" w:rsidRDefault="00E277FF"/>
    <w:p w14:paraId="4C2DA183" w14:textId="77777777" w:rsidR="00E277FF" w:rsidRDefault="00E277FF"/>
    <w:p w14:paraId="6871B365" w14:textId="77777777" w:rsidR="00E277FF" w:rsidRDefault="00E277FF"/>
    <w:p w14:paraId="1FF73257" w14:textId="77777777" w:rsidR="00E277FF" w:rsidRDefault="00E277FF"/>
    <w:p w14:paraId="30717485" w14:textId="77777777" w:rsidR="00E277FF" w:rsidRDefault="00E277FF"/>
    <w:sectPr w:rsidR="00E27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1D1A"/>
    <w:multiLevelType w:val="multilevel"/>
    <w:tmpl w:val="4EF4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1A9D"/>
    <w:multiLevelType w:val="multilevel"/>
    <w:tmpl w:val="489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27F5"/>
    <w:multiLevelType w:val="multilevel"/>
    <w:tmpl w:val="51A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4D49"/>
    <w:multiLevelType w:val="multilevel"/>
    <w:tmpl w:val="5882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005FF"/>
    <w:multiLevelType w:val="multilevel"/>
    <w:tmpl w:val="845C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469E4"/>
    <w:multiLevelType w:val="multilevel"/>
    <w:tmpl w:val="58CE3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F329D"/>
    <w:multiLevelType w:val="multilevel"/>
    <w:tmpl w:val="E7F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97463"/>
    <w:multiLevelType w:val="multilevel"/>
    <w:tmpl w:val="99D634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B351A"/>
    <w:multiLevelType w:val="multilevel"/>
    <w:tmpl w:val="D93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1353C"/>
    <w:multiLevelType w:val="multilevel"/>
    <w:tmpl w:val="F7A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94475"/>
    <w:multiLevelType w:val="multilevel"/>
    <w:tmpl w:val="0D0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D0E32"/>
    <w:multiLevelType w:val="multilevel"/>
    <w:tmpl w:val="781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6638F"/>
    <w:multiLevelType w:val="multilevel"/>
    <w:tmpl w:val="743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B3170"/>
    <w:multiLevelType w:val="multilevel"/>
    <w:tmpl w:val="9DA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D591A"/>
    <w:multiLevelType w:val="multilevel"/>
    <w:tmpl w:val="195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83D05"/>
    <w:multiLevelType w:val="multilevel"/>
    <w:tmpl w:val="4B0EC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C0B40"/>
    <w:multiLevelType w:val="multilevel"/>
    <w:tmpl w:val="A880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85B92"/>
    <w:multiLevelType w:val="multilevel"/>
    <w:tmpl w:val="992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36E2E"/>
    <w:multiLevelType w:val="multilevel"/>
    <w:tmpl w:val="79227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52A72"/>
    <w:multiLevelType w:val="multilevel"/>
    <w:tmpl w:val="014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738247">
    <w:abstractNumId w:val="17"/>
  </w:num>
  <w:num w:numId="2" w16cid:durableId="2066416094">
    <w:abstractNumId w:val="3"/>
  </w:num>
  <w:num w:numId="3" w16cid:durableId="157504812">
    <w:abstractNumId w:val="12"/>
  </w:num>
  <w:num w:numId="4" w16cid:durableId="1808279200">
    <w:abstractNumId w:val="5"/>
  </w:num>
  <w:num w:numId="5" w16cid:durableId="1828476229">
    <w:abstractNumId w:val="16"/>
  </w:num>
  <w:num w:numId="6" w16cid:durableId="449400234">
    <w:abstractNumId w:val="18"/>
  </w:num>
  <w:num w:numId="7" w16cid:durableId="754322161">
    <w:abstractNumId w:val="6"/>
  </w:num>
  <w:num w:numId="8" w16cid:durableId="65152319">
    <w:abstractNumId w:val="15"/>
  </w:num>
  <w:num w:numId="9" w16cid:durableId="720133114">
    <w:abstractNumId w:val="2"/>
  </w:num>
  <w:num w:numId="10" w16cid:durableId="1789935839">
    <w:abstractNumId w:val="7"/>
  </w:num>
  <w:num w:numId="11" w16cid:durableId="722411203">
    <w:abstractNumId w:val="14"/>
  </w:num>
  <w:num w:numId="12" w16cid:durableId="1356540438">
    <w:abstractNumId w:val="9"/>
  </w:num>
  <w:num w:numId="13" w16cid:durableId="851645204">
    <w:abstractNumId w:val="10"/>
  </w:num>
  <w:num w:numId="14" w16cid:durableId="921647557">
    <w:abstractNumId w:val="1"/>
  </w:num>
  <w:num w:numId="15" w16cid:durableId="58094371">
    <w:abstractNumId w:val="19"/>
  </w:num>
  <w:num w:numId="16" w16cid:durableId="2140683409">
    <w:abstractNumId w:val="8"/>
  </w:num>
  <w:num w:numId="17" w16cid:durableId="1054501228">
    <w:abstractNumId w:val="11"/>
  </w:num>
  <w:num w:numId="18" w16cid:durableId="1098528254">
    <w:abstractNumId w:val="4"/>
  </w:num>
  <w:num w:numId="19" w16cid:durableId="341130125">
    <w:abstractNumId w:val="0"/>
  </w:num>
  <w:num w:numId="20" w16cid:durableId="1435202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25"/>
    <w:rsid w:val="00025BF5"/>
    <w:rsid w:val="00141FF0"/>
    <w:rsid w:val="00245FD4"/>
    <w:rsid w:val="002C5ED0"/>
    <w:rsid w:val="0039343F"/>
    <w:rsid w:val="0067229E"/>
    <w:rsid w:val="00B27548"/>
    <w:rsid w:val="00C252AE"/>
    <w:rsid w:val="00D35047"/>
    <w:rsid w:val="00E277FF"/>
    <w:rsid w:val="00FA1325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03FC"/>
  <w15:chartTrackingRefBased/>
  <w15:docId w15:val="{F27BB52C-3B8B-4291-8237-7B286F06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13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13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13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13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13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13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3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13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1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A13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A13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A1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A1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A1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A1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A1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A13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A13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A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13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A13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A13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13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13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A13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1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무용 이</dc:creator>
  <cp:keywords/>
  <dc:description/>
  <cp:lastModifiedBy>무용 이</cp:lastModifiedBy>
  <cp:revision>9</cp:revision>
  <dcterms:created xsi:type="dcterms:W3CDTF">2025-09-04T18:08:00Z</dcterms:created>
  <dcterms:modified xsi:type="dcterms:W3CDTF">2025-09-04T18:41:00Z</dcterms:modified>
</cp:coreProperties>
</file>